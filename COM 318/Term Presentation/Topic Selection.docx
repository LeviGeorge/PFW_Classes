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9BEF29" w14:textId="0DE9287D" w:rsidR="0024014E" w:rsidRPr="000E2AE1" w:rsidRDefault="0024014E" w:rsidP="000E2AE1">
      <w:pPr>
        <w:jc w:val="center"/>
        <w:rPr>
          <w:rFonts w:ascii="Times New Roman" w:hAnsi="Times New Roman" w:cs="Times New Roman"/>
        </w:rPr>
      </w:pPr>
    </w:p>
    <w:p w14:paraId="44C309B1" w14:textId="0957B3AE" w:rsidR="000E2AE1" w:rsidRDefault="000E2AE1" w:rsidP="000E2AE1">
      <w:pPr>
        <w:jc w:val="center"/>
        <w:rPr>
          <w:rFonts w:ascii="Times New Roman" w:hAnsi="Times New Roman" w:cs="Times New Roman"/>
          <w:b/>
          <w:bCs/>
          <w:sz w:val="36"/>
          <w:szCs w:val="36"/>
        </w:rPr>
      </w:pPr>
    </w:p>
    <w:p w14:paraId="0494CEAA" w14:textId="7240F33B" w:rsidR="000E2AE1" w:rsidRDefault="000E2AE1" w:rsidP="000E2AE1">
      <w:pPr>
        <w:jc w:val="center"/>
        <w:rPr>
          <w:rFonts w:ascii="Times New Roman" w:hAnsi="Times New Roman" w:cs="Times New Roman"/>
          <w:b/>
          <w:bCs/>
          <w:sz w:val="36"/>
          <w:szCs w:val="36"/>
        </w:rPr>
      </w:pPr>
      <w:r>
        <w:rPr>
          <w:rFonts w:ascii="Times New Roman" w:hAnsi="Times New Roman" w:cs="Times New Roman"/>
          <w:b/>
          <w:bCs/>
          <w:sz w:val="36"/>
          <w:szCs w:val="36"/>
        </w:rPr>
        <w:t>Topic Selection: Gender Differences in Television Advertising between Countries</w:t>
      </w:r>
    </w:p>
    <w:p w14:paraId="40C01D36" w14:textId="252D8759" w:rsidR="000E2AE1" w:rsidRDefault="000E2AE1" w:rsidP="000E2AE1">
      <w:pPr>
        <w:jc w:val="center"/>
        <w:rPr>
          <w:rFonts w:ascii="Times New Roman" w:hAnsi="Times New Roman" w:cs="Times New Roman"/>
          <w:b/>
          <w:bCs/>
          <w:sz w:val="36"/>
          <w:szCs w:val="36"/>
        </w:rPr>
      </w:pPr>
    </w:p>
    <w:p w14:paraId="5EAE15EE" w14:textId="578C82CD" w:rsidR="000E2AE1" w:rsidRDefault="000E2AE1" w:rsidP="000E2AE1">
      <w:pPr>
        <w:jc w:val="center"/>
        <w:rPr>
          <w:rFonts w:ascii="Times New Roman" w:hAnsi="Times New Roman" w:cs="Times New Roman"/>
          <w:b/>
          <w:bCs/>
          <w:sz w:val="24"/>
          <w:szCs w:val="24"/>
        </w:rPr>
      </w:pPr>
    </w:p>
    <w:p w14:paraId="4482D41B" w14:textId="6A0FDD48" w:rsidR="000E2AE1" w:rsidRDefault="000E2AE1" w:rsidP="000E2AE1">
      <w:pPr>
        <w:jc w:val="center"/>
        <w:rPr>
          <w:rFonts w:ascii="Times New Roman" w:hAnsi="Times New Roman" w:cs="Times New Roman"/>
          <w:b/>
          <w:bCs/>
          <w:sz w:val="24"/>
          <w:szCs w:val="24"/>
        </w:rPr>
      </w:pPr>
    </w:p>
    <w:p w14:paraId="7DA90C50" w14:textId="0DE18092" w:rsidR="000E2AE1" w:rsidRDefault="000E2AE1" w:rsidP="000E2AE1">
      <w:pPr>
        <w:jc w:val="center"/>
        <w:rPr>
          <w:rFonts w:ascii="Times New Roman" w:hAnsi="Times New Roman" w:cs="Times New Roman"/>
          <w:b/>
          <w:bCs/>
          <w:sz w:val="24"/>
          <w:szCs w:val="24"/>
        </w:rPr>
      </w:pPr>
      <w:r w:rsidRPr="000E2AE1">
        <w:rPr>
          <w:rFonts w:ascii="Times New Roman" w:hAnsi="Times New Roman" w:cs="Times New Roman"/>
          <w:b/>
          <w:bCs/>
          <w:sz w:val="24"/>
          <w:szCs w:val="24"/>
        </w:rPr>
        <w:t>Levi George</w:t>
      </w:r>
    </w:p>
    <w:p w14:paraId="1F0E0B27" w14:textId="2E8CFFCC" w:rsidR="000E2AE1" w:rsidRDefault="000E2AE1" w:rsidP="000E2AE1">
      <w:pPr>
        <w:jc w:val="center"/>
        <w:rPr>
          <w:rFonts w:ascii="Times New Roman" w:hAnsi="Times New Roman" w:cs="Times New Roman"/>
          <w:sz w:val="24"/>
          <w:szCs w:val="24"/>
        </w:rPr>
      </w:pPr>
      <w:r>
        <w:rPr>
          <w:rFonts w:ascii="Times New Roman" w:hAnsi="Times New Roman" w:cs="Times New Roman"/>
          <w:sz w:val="24"/>
          <w:szCs w:val="24"/>
        </w:rPr>
        <w:t>Professor Kimberly Myers</w:t>
      </w:r>
    </w:p>
    <w:p w14:paraId="723DFAA4" w14:textId="7425579A" w:rsidR="000E2AE1" w:rsidRDefault="000E2AE1" w:rsidP="000E2AE1">
      <w:pPr>
        <w:jc w:val="center"/>
        <w:rPr>
          <w:rFonts w:ascii="Times New Roman" w:hAnsi="Times New Roman" w:cs="Times New Roman"/>
          <w:sz w:val="24"/>
          <w:szCs w:val="24"/>
        </w:rPr>
      </w:pPr>
      <w:r>
        <w:rPr>
          <w:rFonts w:ascii="Times New Roman" w:hAnsi="Times New Roman" w:cs="Times New Roman"/>
          <w:sz w:val="24"/>
          <w:szCs w:val="24"/>
        </w:rPr>
        <w:t>COM 31800: Prin. Of Persuasion</w:t>
      </w:r>
    </w:p>
    <w:p w14:paraId="579EA688" w14:textId="34EEEF6C" w:rsidR="000E2AE1" w:rsidRDefault="000E2AE1" w:rsidP="000E2AE1">
      <w:pPr>
        <w:jc w:val="center"/>
        <w:rPr>
          <w:rFonts w:ascii="Times New Roman" w:hAnsi="Times New Roman" w:cs="Times New Roman"/>
          <w:sz w:val="24"/>
          <w:szCs w:val="24"/>
        </w:rPr>
      </w:pPr>
      <w:r>
        <w:rPr>
          <w:rFonts w:ascii="Times New Roman" w:hAnsi="Times New Roman" w:cs="Times New Roman"/>
          <w:sz w:val="24"/>
          <w:szCs w:val="24"/>
        </w:rPr>
        <w:t>10/</w:t>
      </w:r>
      <w:ins w:id="0" w:author="Levi George" w:date="2020-10-27T19:52:00Z">
        <w:r w:rsidR="005E6CF2">
          <w:rPr>
            <w:rFonts w:ascii="Times New Roman" w:hAnsi="Times New Roman" w:cs="Times New Roman"/>
            <w:sz w:val="24"/>
            <w:szCs w:val="24"/>
          </w:rPr>
          <w:t>27</w:t>
        </w:r>
      </w:ins>
      <w:del w:id="1" w:author="Levi George" w:date="2020-10-27T19:52:00Z">
        <w:r w:rsidDel="005E6CF2">
          <w:rPr>
            <w:rFonts w:ascii="Times New Roman" w:hAnsi="Times New Roman" w:cs="Times New Roman"/>
            <w:sz w:val="24"/>
            <w:szCs w:val="24"/>
          </w:rPr>
          <w:delText>15</w:delText>
        </w:r>
      </w:del>
      <w:r>
        <w:rPr>
          <w:rFonts w:ascii="Times New Roman" w:hAnsi="Times New Roman" w:cs="Times New Roman"/>
          <w:sz w:val="24"/>
          <w:szCs w:val="24"/>
        </w:rPr>
        <w:t>/2020</w:t>
      </w:r>
    </w:p>
    <w:p w14:paraId="4A9704BA" w14:textId="1E9D4098" w:rsidR="000E2AE1" w:rsidRDefault="000E2AE1" w:rsidP="000E2AE1">
      <w:pPr>
        <w:jc w:val="center"/>
        <w:rPr>
          <w:rFonts w:ascii="Times New Roman" w:hAnsi="Times New Roman" w:cs="Times New Roman"/>
          <w:sz w:val="24"/>
          <w:szCs w:val="24"/>
        </w:rPr>
      </w:pPr>
    </w:p>
    <w:p w14:paraId="11C3C5B6" w14:textId="1E849D54" w:rsidR="000E2AE1" w:rsidRDefault="000E2AE1" w:rsidP="000E2AE1">
      <w:pPr>
        <w:jc w:val="center"/>
        <w:rPr>
          <w:rFonts w:ascii="Times New Roman" w:hAnsi="Times New Roman" w:cs="Times New Roman"/>
          <w:sz w:val="24"/>
          <w:szCs w:val="24"/>
        </w:rPr>
      </w:pPr>
    </w:p>
    <w:p w14:paraId="60945A8F" w14:textId="3662FEE2" w:rsidR="000E2AE1" w:rsidRDefault="000E2AE1" w:rsidP="000E2AE1">
      <w:pPr>
        <w:jc w:val="center"/>
        <w:rPr>
          <w:rFonts w:ascii="Times New Roman" w:hAnsi="Times New Roman" w:cs="Times New Roman"/>
          <w:sz w:val="24"/>
          <w:szCs w:val="24"/>
        </w:rPr>
      </w:pPr>
    </w:p>
    <w:p w14:paraId="0ED90344" w14:textId="365EEF0B" w:rsidR="000E2AE1" w:rsidRDefault="000E2AE1" w:rsidP="000E2AE1">
      <w:pPr>
        <w:jc w:val="center"/>
        <w:rPr>
          <w:rFonts w:ascii="Times New Roman" w:hAnsi="Times New Roman" w:cs="Times New Roman"/>
          <w:sz w:val="24"/>
          <w:szCs w:val="24"/>
        </w:rPr>
      </w:pPr>
    </w:p>
    <w:p w14:paraId="73053A55" w14:textId="2A9BB7B5" w:rsidR="000E2AE1" w:rsidRDefault="000E2AE1" w:rsidP="000E2AE1">
      <w:pPr>
        <w:jc w:val="center"/>
        <w:rPr>
          <w:rFonts w:ascii="Times New Roman" w:hAnsi="Times New Roman" w:cs="Times New Roman"/>
          <w:sz w:val="24"/>
          <w:szCs w:val="24"/>
        </w:rPr>
      </w:pPr>
    </w:p>
    <w:p w14:paraId="32E352BA" w14:textId="55E97758" w:rsidR="000E2AE1" w:rsidRDefault="000E2AE1" w:rsidP="000E2AE1">
      <w:pPr>
        <w:jc w:val="center"/>
        <w:rPr>
          <w:rFonts w:ascii="Times New Roman" w:hAnsi="Times New Roman" w:cs="Times New Roman"/>
          <w:sz w:val="24"/>
          <w:szCs w:val="24"/>
        </w:rPr>
      </w:pPr>
    </w:p>
    <w:p w14:paraId="789459A2" w14:textId="6E3FA6EA" w:rsidR="000E2AE1" w:rsidRDefault="000E2AE1" w:rsidP="000E2AE1">
      <w:pPr>
        <w:jc w:val="center"/>
        <w:rPr>
          <w:rFonts w:ascii="Times New Roman" w:hAnsi="Times New Roman" w:cs="Times New Roman"/>
          <w:sz w:val="24"/>
          <w:szCs w:val="24"/>
        </w:rPr>
      </w:pPr>
    </w:p>
    <w:p w14:paraId="1AF36402" w14:textId="06506417" w:rsidR="000E2AE1" w:rsidRDefault="000E2AE1" w:rsidP="000E2AE1">
      <w:pPr>
        <w:jc w:val="center"/>
        <w:rPr>
          <w:rFonts w:ascii="Times New Roman" w:hAnsi="Times New Roman" w:cs="Times New Roman"/>
          <w:sz w:val="24"/>
          <w:szCs w:val="24"/>
        </w:rPr>
      </w:pPr>
    </w:p>
    <w:p w14:paraId="551C8525" w14:textId="422CBE86" w:rsidR="000E2AE1" w:rsidRDefault="000E2AE1" w:rsidP="000E2AE1">
      <w:pPr>
        <w:jc w:val="center"/>
        <w:rPr>
          <w:rFonts w:ascii="Times New Roman" w:hAnsi="Times New Roman" w:cs="Times New Roman"/>
          <w:sz w:val="24"/>
          <w:szCs w:val="24"/>
        </w:rPr>
      </w:pPr>
    </w:p>
    <w:p w14:paraId="4995EB9A" w14:textId="177C5361" w:rsidR="000E2AE1" w:rsidRDefault="000E2AE1" w:rsidP="000E2AE1">
      <w:pPr>
        <w:jc w:val="center"/>
        <w:rPr>
          <w:rFonts w:ascii="Times New Roman" w:hAnsi="Times New Roman" w:cs="Times New Roman"/>
          <w:sz w:val="24"/>
          <w:szCs w:val="24"/>
        </w:rPr>
      </w:pPr>
    </w:p>
    <w:p w14:paraId="17978150" w14:textId="2A48A212" w:rsidR="000E2AE1" w:rsidRDefault="000E2AE1" w:rsidP="000E2AE1">
      <w:pPr>
        <w:jc w:val="center"/>
        <w:rPr>
          <w:rFonts w:ascii="Times New Roman" w:hAnsi="Times New Roman" w:cs="Times New Roman"/>
          <w:sz w:val="24"/>
          <w:szCs w:val="24"/>
        </w:rPr>
      </w:pPr>
    </w:p>
    <w:p w14:paraId="3F7E555F" w14:textId="6C9DE644" w:rsidR="000E2AE1" w:rsidRDefault="000E2AE1" w:rsidP="000E2AE1">
      <w:pPr>
        <w:jc w:val="center"/>
        <w:rPr>
          <w:rFonts w:ascii="Times New Roman" w:hAnsi="Times New Roman" w:cs="Times New Roman"/>
          <w:sz w:val="24"/>
          <w:szCs w:val="24"/>
        </w:rPr>
      </w:pPr>
    </w:p>
    <w:p w14:paraId="0097A6DC" w14:textId="54E8E59E" w:rsidR="000E2AE1" w:rsidRDefault="000E2AE1" w:rsidP="000E2AE1">
      <w:pPr>
        <w:jc w:val="center"/>
        <w:rPr>
          <w:rFonts w:ascii="Times New Roman" w:hAnsi="Times New Roman" w:cs="Times New Roman"/>
          <w:sz w:val="24"/>
          <w:szCs w:val="24"/>
        </w:rPr>
      </w:pPr>
    </w:p>
    <w:p w14:paraId="05BDB1E0" w14:textId="595D844A" w:rsidR="000E2AE1" w:rsidRDefault="000E2AE1" w:rsidP="000E2AE1">
      <w:pPr>
        <w:jc w:val="center"/>
        <w:rPr>
          <w:rFonts w:ascii="Times New Roman" w:hAnsi="Times New Roman" w:cs="Times New Roman"/>
          <w:sz w:val="24"/>
          <w:szCs w:val="24"/>
        </w:rPr>
      </w:pPr>
    </w:p>
    <w:p w14:paraId="73A8E146" w14:textId="30D724D4" w:rsidR="000E2AE1" w:rsidRDefault="000E2AE1" w:rsidP="000E2AE1">
      <w:pPr>
        <w:jc w:val="center"/>
        <w:rPr>
          <w:rFonts w:ascii="Times New Roman" w:hAnsi="Times New Roman" w:cs="Times New Roman"/>
          <w:sz w:val="24"/>
          <w:szCs w:val="24"/>
        </w:rPr>
      </w:pPr>
    </w:p>
    <w:p w14:paraId="538A2735" w14:textId="760EF51E" w:rsidR="000E2AE1" w:rsidRDefault="000E2AE1" w:rsidP="000E2AE1">
      <w:pPr>
        <w:jc w:val="center"/>
        <w:rPr>
          <w:rFonts w:ascii="Times New Roman" w:hAnsi="Times New Roman" w:cs="Times New Roman"/>
          <w:sz w:val="24"/>
          <w:szCs w:val="24"/>
        </w:rPr>
      </w:pPr>
    </w:p>
    <w:p w14:paraId="36DE6A13" w14:textId="54777395" w:rsidR="000E2AE1" w:rsidRDefault="000E2AE1" w:rsidP="000E2AE1">
      <w:pPr>
        <w:jc w:val="center"/>
        <w:rPr>
          <w:rFonts w:ascii="Times New Roman" w:hAnsi="Times New Roman" w:cs="Times New Roman"/>
          <w:sz w:val="24"/>
          <w:szCs w:val="24"/>
        </w:rPr>
      </w:pPr>
      <w:r>
        <w:rPr>
          <w:rFonts w:ascii="Times New Roman" w:hAnsi="Times New Roman" w:cs="Times New Roman"/>
          <w:b/>
          <w:bCs/>
          <w:sz w:val="24"/>
          <w:szCs w:val="24"/>
        </w:rPr>
        <w:lastRenderedPageBreak/>
        <w:t>Topic Selection</w:t>
      </w:r>
    </w:p>
    <w:p w14:paraId="059A0947" w14:textId="49346281" w:rsidR="000E2AE1" w:rsidRDefault="000E2AE1" w:rsidP="000E2AE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Topic to be covered:</w:t>
      </w:r>
    </w:p>
    <w:p w14:paraId="79B3DBA8" w14:textId="3C9CF18E" w:rsidR="000E2AE1" w:rsidRDefault="000E2AE1" w:rsidP="000E2AE1">
      <w:pPr>
        <w:ind w:left="720"/>
        <w:rPr>
          <w:rFonts w:ascii="Times New Roman" w:hAnsi="Times New Roman" w:cs="Times New Roman"/>
          <w:sz w:val="24"/>
          <w:szCs w:val="24"/>
        </w:rPr>
      </w:pPr>
      <w:r>
        <w:rPr>
          <w:rFonts w:ascii="Times New Roman" w:hAnsi="Times New Roman" w:cs="Times New Roman"/>
          <w:sz w:val="24"/>
          <w:szCs w:val="24"/>
        </w:rPr>
        <w:t>Persuasion and Television Advertising</w:t>
      </w:r>
    </w:p>
    <w:p w14:paraId="6BEBB83D" w14:textId="5009392F" w:rsidR="000E2AE1" w:rsidRDefault="000E2AE1" w:rsidP="000E2AE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Cultural Category:</w:t>
      </w:r>
    </w:p>
    <w:p w14:paraId="0CE3A66E" w14:textId="273638F4" w:rsidR="000E2AE1" w:rsidRDefault="000E2AE1" w:rsidP="000E2AE1">
      <w:pPr>
        <w:ind w:left="720"/>
        <w:rPr>
          <w:rFonts w:ascii="Times New Roman" w:hAnsi="Times New Roman" w:cs="Times New Roman"/>
          <w:sz w:val="24"/>
          <w:szCs w:val="24"/>
        </w:rPr>
      </w:pPr>
      <w:r>
        <w:rPr>
          <w:rFonts w:ascii="Times New Roman" w:hAnsi="Times New Roman" w:cs="Times New Roman"/>
          <w:sz w:val="24"/>
          <w:szCs w:val="24"/>
        </w:rPr>
        <w:t>Sex and Gender</w:t>
      </w:r>
    </w:p>
    <w:p w14:paraId="4DD80F9E" w14:textId="5B3E57E1" w:rsidR="000E2AE1" w:rsidRDefault="000E2AE1" w:rsidP="000E2AE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Personal Interests</w:t>
      </w:r>
    </w:p>
    <w:p w14:paraId="01BE3EF0" w14:textId="672A7161" w:rsidR="000E2AE1" w:rsidRDefault="00691D6F" w:rsidP="00691D6F">
      <w:pPr>
        <w:ind w:left="720"/>
        <w:rPr>
          <w:rFonts w:ascii="Times New Roman" w:hAnsi="Times New Roman" w:cs="Times New Roman"/>
          <w:sz w:val="24"/>
          <w:szCs w:val="24"/>
        </w:rPr>
      </w:pPr>
      <w:r>
        <w:rPr>
          <w:rFonts w:ascii="Times New Roman" w:hAnsi="Times New Roman" w:cs="Times New Roman"/>
          <w:sz w:val="24"/>
          <w:szCs w:val="24"/>
        </w:rPr>
        <w:t xml:space="preserve">As someone who avidly consumes video media, it would be interesting to examine how persuasion and television advertising are used in conjunction to sell products to people. It would be interesting to view the differences in advertising that can be found when examining sex and gender as a major focus of the advertising campaigns. Furthermore, it would be fascinating to dissect and explore the differences in how different countries view the sexes and thus advertises differently to them. Would men from Germany be just as easily persuaded by a Japanese ad that was aimed at men? </w:t>
      </w:r>
    </w:p>
    <w:p w14:paraId="624C7266" w14:textId="78694210" w:rsidR="00691D6F" w:rsidRDefault="00691D6F" w:rsidP="00691D6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Sections of the Larson Text to be discussed in the Presentation</w:t>
      </w:r>
    </w:p>
    <w:p w14:paraId="79185260" w14:textId="4809AB0F" w:rsidR="00691D6F" w:rsidRDefault="00691D6F" w:rsidP="00691D6F">
      <w:pPr>
        <w:ind w:left="720"/>
        <w:rPr>
          <w:rFonts w:ascii="Times New Roman" w:hAnsi="Times New Roman" w:cs="Times New Roman"/>
          <w:sz w:val="24"/>
          <w:szCs w:val="24"/>
        </w:rPr>
      </w:pPr>
      <w:r>
        <w:rPr>
          <w:rFonts w:ascii="Times New Roman" w:hAnsi="Times New Roman" w:cs="Times New Roman"/>
          <w:sz w:val="24"/>
          <w:szCs w:val="24"/>
        </w:rPr>
        <w:t xml:space="preserve">Since there is a cultural difference at play here, I will be utilizing Chapter 8 </w:t>
      </w:r>
      <w:del w:id="2" w:author="Levi George" w:date="2020-10-27T20:01:00Z">
        <w:r w:rsidDel="00691442">
          <w:rPr>
            <w:rFonts w:ascii="Times New Roman" w:hAnsi="Times New Roman" w:cs="Times New Roman"/>
            <w:sz w:val="24"/>
            <w:szCs w:val="24"/>
          </w:rPr>
          <w:delText>in particular to</w:delText>
        </w:r>
      </w:del>
      <w:ins w:id="3" w:author="Levi George" w:date="2020-10-27T20:01:00Z">
        <w:r w:rsidR="00691442">
          <w:rPr>
            <w:rFonts w:ascii="Times New Roman" w:hAnsi="Times New Roman" w:cs="Times New Roman"/>
            <w:sz w:val="24"/>
            <w:szCs w:val="24"/>
          </w:rPr>
          <w:t>to</w:t>
        </w:r>
      </w:ins>
      <w:r>
        <w:rPr>
          <w:rFonts w:ascii="Times New Roman" w:hAnsi="Times New Roman" w:cs="Times New Roman"/>
          <w:sz w:val="24"/>
          <w:szCs w:val="24"/>
        </w:rPr>
        <w:t xml:space="preserve"> examine the cultural premises at play.</w:t>
      </w:r>
    </w:p>
    <w:p w14:paraId="4F984920" w14:textId="35F43A76" w:rsidR="00691D6F" w:rsidRDefault="00691D6F" w:rsidP="00691D6F">
      <w:pPr>
        <w:ind w:left="720"/>
        <w:rPr>
          <w:ins w:id="4" w:author="Levi George" w:date="2020-10-27T20:01:00Z"/>
          <w:rFonts w:ascii="Times New Roman" w:hAnsi="Times New Roman" w:cs="Times New Roman"/>
          <w:sz w:val="24"/>
          <w:szCs w:val="24"/>
        </w:rPr>
      </w:pPr>
      <w:r>
        <w:rPr>
          <w:rFonts w:ascii="Times New Roman" w:hAnsi="Times New Roman" w:cs="Times New Roman"/>
          <w:sz w:val="24"/>
          <w:szCs w:val="24"/>
        </w:rPr>
        <w:t>I will also utilize chapter 7</w:t>
      </w:r>
      <w:r w:rsidR="00CF7D06">
        <w:rPr>
          <w:rFonts w:ascii="Times New Roman" w:hAnsi="Times New Roman" w:cs="Times New Roman"/>
          <w:sz w:val="24"/>
          <w:szCs w:val="24"/>
        </w:rPr>
        <w:t xml:space="preserve"> and 10 to examine how changes in culture may affect the content and how there may be differences in non-verbal indicators as a result of the premises in these two chapters.</w:t>
      </w:r>
    </w:p>
    <w:p w14:paraId="75739CCD" w14:textId="5ED0BD36" w:rsidR="00691442" w:rsidRDefault="00691442" w:rsidP="00691D6F">
      <w:pPr>
        <w:ind w:left="720"/>
        <w:rPr>
          <w:rFonts w:ascii="Times New Roman" w:hAnsi="Times New Roman" w:cs="Times New Roman"/>
          <w:sz w:val="24"/>
          <w:szCs w:val="24"/>
        </w:rPr>
      </w:pPr>
      <w:ins w:id="5" w:author="Levi George" w:date="2020-10-27T20:01:00Z">
        <w:r>
          <w:rPr>
            <w:rFonts w:ascii="Times New Roman" w:hAnsi="Times New Roman" w:cs="Times New Roman"/>
            <w:sz w:val="24"/>
            <w:szCs w:val="24"/>
          </w:rPr>
          <w:t xml:space="preserve">Additionally, I would like to make use of </w:t>
        </w:r>
      </w:ins>
      <w:ins w:id="6" w:author="Levi George" w:date="2020-10-27T20:02:00Z">
        <w:r>
          <w:rPr>
            <w:rFonts w:ascii="Times New Roman" w:hAnsi="Times New Roman" w:cs="Times New Roman"/>
            <w:sz w:val="24"/>
            <w:szCs w:val="24"/>
          </w:rPr>
          <w:t>exc</w:t>
        </w:r>
      </w:ins>
      <w:ins w:id="7" w:author="Levi George" w:date="2020-10-27T20:03:00Z">
        <w:r>
          <w:rPr>
            <w:rFonts w:ascii="Times New Roman" w:hAnsi="Times New Roman" w:cs="Times New Roman"/>
            <w:sz w:val="24"/>
            <w:szCs w:val="24"/>
          </w:rPr>
          <w:t>erpts from the Devito, Wilmot, and Trenholm and Jensen supplemental readings. I feel that those papers provide interesting information regarding the social acuities of both women and men that may serve to highlight some of the reasoning behind gender</w:t>
        </w:r>
      </w:ins>
      <w:ins w:id="8" w:author="Levi George" w:date="2020-10-27T20:04:00Z">
        <w:r>
          <w:rPr>
            <w:rFonts w:ascii="Times New Roman" w:hAnsi="Times New Roman" w:cs="Times New Roman"/>
            <w:sz w:val="24"/>
            <w:szCs w:val="24"/>
          </w:rPr>
          <w:t xml:space="preserve"> portrayals.</w:t>
        </w:r>
      </w:ins>
      <w:bookmarkStart w:id="9" w:name="_GoBack"/>
      <w:bookmarkEnd w:id="9"/>
    </w:p>
    <w:p w14:paraId="19C5F957" w14:textId="58772E1D" w:rsidR="00CF7D06" w:rsidRDefault="00CF7D06" w:rsidP="00CF7D0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Academic Source</w:t>
      </w:r>
    </w:p>
    <w:p w14:paraId="6F30E227" w14:textId="2FBF9F28" w:rsidR="00CF7D06" w:rsidRDefault="00CF7D06" w:rsidP="00CF7D06">
      <w:pPr>
        <w:ind w:left="720"/>
        <w:rPr>
          <w:rFonts w:ascii="Times New Roman" w:hAnsi="Times New Roman" w:cs="Times New Roman"/>
          <w:sz w:val="24"/>
          <w:szCs w:val="24"/>
        </w:rPr>
      </w:pPr>
      <w:r>
        <w:rPr>
          <w:rFonts w:ascii="Times New Roman" w:hAnsi="Times New Roman" w:cs="Times New Roman"/>
          <w:sz w:val="24"/>
          <w:szCs w:val="24"/>
        </w:rPr>
        <w:t>The source I will be using here is an article by Michael Prieler, Alex Ivanov, and Shigeru Hagiwara.</w:t>
      </w:r>
    </w:p>
    <w:p w14:paraId="3970EAC3" w14:textId="4D63D062" w:rsidR="000E2AE1" w:rsidRDefault="007D6D7E">
      <w:pPr>
        <w:tabs>
          <w:tab w:val="left" w:pos="6430"/>
        </w:tabs>
        <w:ind w:left="1440" w:hanging="720"/>
        <w:rPr>
          <w:ins w:id="10" w:author="Levi George" w:date="2020-10-27T19:58:00Z"/>
          <w:rFonts w:ascii="Times New Roman" w:hAnsi="Times New Roman" w:cs="Times New Roman"/>
          <w:b/>
          <w:bCs/>
          <w:sz w:val="32"/>
          <w:szCs w:val="32"/>
        </w:rPr>
      </w:pPr>
      <w:r w:rsidRPr="007D6D7E">
        <w:rPr>
          <w:rFonts w:ascii="Times New Roman" w:hAnsi="Times New Roman" w:cs="Times New Roman"/>
          <w:sz w:val="24"/>
          <w:szCs w:val="24"/>
        </w:rPr>
        <w:t>Prieler, M., Ivanov, A., &amp; Hagiwara, S. (2015). Gender representations in East Asian advertising: Hong Kong, Japan, and South Korea. Communication &amp; Society, 27–41. https://doi.org/10.15581/003.28.1.27-41</w:t>
      </w:r>
      <w:r w:rsidR="000E2AE1">
        <w:rPr>
          <w:rFonts w:ascii="Times New Roman" w:hAnsi="Times New Roman" w:cs="Times New Roman"/>
          <w:b/>
          <w:bCs/>
          <w:sz w:val="32"/>
          <w:szCs w:val="32"/>
        </w:rPr>
        <w:tab/>
      </w:r>
    </w:p>
    <w:p w14:paraId="093E2AC1" w14:textId="7E26344A" w:rsidR="005E6CF2" w:rsidRDefault="005E6CF2">
      <w:pPr>
        <w:tabs>
          <w:tab w:val="left" w:pos="6430"/>
        </w:tabs>
        <w:ind w:left="1440" w:hanging="720"/>
        <w:rPr>
          <w:ins w:id="11" w:author="Levi George" w:date="2020-10-27T19:58:00Z"/>
          <w:rFonts w:ascii="Times New Roman" w:hAnsi="Times New Roman" w:cs="Times New Roman"/>
          <w:sz w:val="24"/>
          <w:szCs w:val="24"/>
        </w:rPr>
      </w:pPr>
      <w:ins w:id="12" w:author="Levi George" w:date="2020-10-27T19:58:00Z">
        <w:r w:rsidRPr="005E6CF2">
          <w:rPr>
            <w:rFonts w:ascii="Times New Roman" w:hAnsi="Times New Roman" w:cs="Times New Roman"/>
            <w:sz w:val="24"/>
            <w:szCs w:val="24"/>
            <w:rPrChange w:id="13" w:author="Levi George" w:date="2020-10-27T19:58:00Z">
              <w:rPr>
                <w:rFonts w:ascii="Times New Roman" w:hAnsi="Times New Roman" w:cs="Times New Roman"/>
                <w:b/>
                <w:bCs/>
                <w:sz w:val="32"/>
                <w:szCs w:val="32"/>
              </w:rPr>
            </w:rPrChange>
          </w:rPr>
          <w:t xml:space="preserve">Hill, L. (2010). Gender and Genre: Situating Desperate Housewives. Journal of Popular Film &amp; Television, 38(4), 162–169.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w:instrText>
        </w:r>
        <w:r w:rsidRPr="005E6CF2">
          <w:rPr>
            <w:rFonts w:ascii="Times New Roman" w:hAnsi="Times New Roman" w:cs="Times New Roman"/>
            <w:sz w:val="24"/>
            <w:szCs w:val="24"/>
            <w:rPrChange w:id="14" w:author="Levi George" w:date="2020-10-27T19:58:00Z">
              <w:rPr>
                <w:rFonts w:ascii="Times New Roman" w:hAnsi="Times New Roman" w:cs="Times New Roman"/>
                <w:b/>
                <w:bCs/>
                <w:sz w:val="32"/>
                <w:szCs w:val="32"/>
              </w:rPr>
            </w:rPrChange>
          </w:rPr>
          <w:instrText>https://doi.org/10.1080/01956051003749491</w:instrText>
        </w:r>
        <w:r>
          <w:rPr>
            <w:rFonts w:ascii="Times New Roman" w:hAnsi="Times New Roman" w:cs="Times New Roman"/>
            <w:sz w:val="24"/>
            <w:szCs w:val="24"/>
          </w:rPr>
          <w:instrText xml:space="preserve">" </w:instrText>
        </w:r>
        <w:r>
          <w:rPr>
            <w:rFonts w:ascii="Times New Roman" w:hAnsi="Times New Roman" w:cs="Times New Roman"/>
            <w:sz w:val="24"/>
            <w:szCs w:val="24"/>
          </w:rPr>
          <w:fldChar w:fldCharType="separate"/>
        </w:r>
        <w:r w:rsidRPr="00F772BD">
          <w:rPr>
            <w:rStyle w:val="Hyperlink"/>
            <w:rFonts w:ascii="Times New Roman" w:hAnsi="Times New Roman" w:cs="Times New Roman"/>
            <w:sz w:val="24"/>
            <w:szCs w:val="24"/>
            <w:rPrChange w:id="15" w:author="Levi George" w:date="2020-10-27T19:58:00Z">
              <w:rPr>
                <w:rFonts w:ascii="Times New Roman" w:hAnsi="Times New Roman" w:cs="Times New Roman"/>
                <w:b/>
                <w:bCs/>
                <w:sz w:val="32"/>
                <w:szCs w:val="32"/>
              </w:rPr>
            </w:rPrChange>
          </w:rPr>
          <w:t>https://doi.org/10.1080/01956051003749491</w:t>
        </w:r>
        <w:r>
          <w:rPr>
            <w:rFonts w:ascii="Times New Roman" w:hAnsi="Times New Roman" w:cs="Times New Roman"/>
            <w:sz w:val="24"/>
            <w:szCs w:val="24"/>
          </w:rPr>
          <w:fldChar w:fldCharType="end"/>
        </w:r>
      </w:ins>
    </w:p>
    <w:p w14:paraId="08BBA9FC" w14:textId="3E0C2072" w:rsidR="005E6CF2" w:rsidRPr="005E6CF2" w:rsidRDefault="005E6CF2">
      <w:pPr>
        <w:tabs>
          <w:tab w:val="left" w:pos="6430"/>
        </w:tabs>
        <w:ind w:left="1440" w:hanging="720"/>
        <w:rPr>
          <w:rFonts w:ascii="Times New Roman" w:hAnsi="Times New Roman" w:cs="Times New Roman"/>
          <w:sz w:val="24"/>
          <w:szCs w:val="24"/>
          <w:rPrChange w:id="16" w:author="Levi George" w:date="2020-10-27T19:58:00Z">
            <w:rPr>
              <w:rFonts w:ascii="Times New Roman" w:hAnsi="Times New Roman" w:cs="Times New Roman"/>
              <w:b/>
              <w:bCs/>
              <w:sz w:val="32"/>
              <w:szCs w:val="32"/>
            </w:rPr>
          </w:rPrChange>
        </w:rPr>
        <w:pPrChange w:id="17" w:author="Levi George [2]" w:date="2020-10-15T19:38:00Z">
          <w:pPr>
            <w:tabs>
              <w:tab w:val="left" w:pos="6430"/>
            </w:tabs>
          </w:pPr>
        </w:pPrChange>
      </w:pPr>
      <w:ins w:id="18" w:author="Levi George" w:date="2020-10-27T20:00:00Z">
        <w:r w:rsidRPr="005E6CF2">
          <w:rPr>
            <w:rFonts w:ascii="Times New Roman" w:hAnsi="Times New Roman" w:cs="Times New Roman"/>
            <w:sz w:val="24"/>
            <w:szCs w:val="24"/>
          </w:rPr>
          <w:t>Arima, A. N. (2003). Gender Stereotypes in Japanese Television Advertisements. Sex Roles, 49(1–2), 81–90. https://doi.org/10.1023/A:1023965704387</w:t>
        </w:r>
      </w:ins>
    </w:p>
    <w:sectPr w:rsidR="005E6CF2" w:rsidRPr="005E6C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76A4CD9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21A74643"/>
    <w:multiLevelType w:val="hybridMultilevel"/>
    <w:tmpl w:val="EC16C7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evi George">
    <w15:presenceInfo w15:providerId="None" w15:userId="Levi George"/>
  </w15:person>
  <w15:person w15:author="Levi George [2]">
    <w15:presenceInfo w15:providerId="AD" w15:userId="S::lgeorge@avancezassembly.com::a6dc8208-9168-4279-95d2-f8352a65a6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E81"/>
    <w:rsid w:val="000D59A4"/>
    <w:rsid w:val="000E2AE1"/>
    <w:rsid w:val="001C41B1"/>
    <w:rsid w:val="0024014E"/>
    <w:rsid w:val="00317E81"/>
    <w:rsid w:val="005E6CF2"/>
    <w:rsid w:val="00691442"/>
    <w:rsid w:val="00691D6F"/>
    <w:rsid w:val="007D6D7E"/>
    <w:rsid w:val="00CF7D06"/>
    <w:rsid w:val="00F4206F"/>
    <w:rsid w:val="00F719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B84FA"/>
  <w15:chartTrackingRefBased/>
  <w15:docId w15:val="{8901EB03-5E2C-48B5-9BEE-AA534CE47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0E2AE1"/>
    <w:pPr>
      <w:numPr>
        <w:numId w:val="1"/>
      </w:numPr>
      <w:contextualSpacing/>
    </w:pPr>
  </w:style>
  <w:style w:type="paragraph" w:styleId="BalloonText">
    <w:name w:val="Balloon Text"/>
    <w:basedOn w:val="Normal"/>
    <w:link w:val="BalloonTextChar"/>
    <w:uiPriority w:val="99"/>
    <w:semiHidden/>
    <w:unhideWhenUsed/>
    <w:rsid w:val="000E2AE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2AE1"/>
    <w:rPr>
      <w:rFonts w:ascii="Segoe UI" w:hAnsi="Segoe UI" w:cs="Segoe UI"/>
      <w:sz w:val="18"/>
      <w:szCs w:val="18"/>
    </w:rPr>
  </w:style>
  <w:style w:type="paragraph" w:styleId="ListParagraph">
    <w:name w:val="List Paragraph"/>
    <w:basedOn w:val="Normal"/>
    <w:uiPriority w:val="34"/>
    <w:qFormat/>
    <w:rsid w:val="000E2AE1"/>
    <w:pPr>
      <w:ind w:left="720"/>
      <w:contextualSpacing/>
    </w:pPr>
  </w:style>
  <w:style w:type="character" w:styleId="Hyperlink">
    <w:name w:val="Hyperlink"/>
    <w:basedOn w:val="DefaultParagraphFont"/>
    <w:uiPriority w:val="99"/>
    <w:unhideWhenUsed/>
    <w:rsid w:val="005E6CF2"/>
    <w:rPr>
      <w:color w:val="0563C1" w:themeColor="hyperlink"/>
      <w:u w:val="single"/>
    </w:rPr>
  </w:style>
  <w:style w:type="character" w:styleId="UnresolvedMention">
    <w:name w:val="Unresolved Mention"/>
    <w:basedOn w:val="DefaultParagraphFont"/>
    <w:uiPriority w:val="99"/>
    <w:semiHidden/>
    <w:unhideWhenUsed/>
    <w:rsid w:val="005E6C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342</Words>
  <Characters>1954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 George</dc:creator>
  <cp:keywords/>
  <dc:description/>
  <cp:lastModifiedBy>Levi George</cp:lastModifiedBy>
  <cp:revision>9</cp:revision>
  <dcterms:created xsi:type="dcterms:W3CDTF">2020-10-15T22:17:00Z</dcterms:created>
  <dcterms:modified xsi:type="dcterms:W3CDTF">2020-10-28T00:04:00Z</dcterms:modified>
</cp:coreProperties>
</file>